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669AD" w14:textId="30D7D85E" w:rsidR="003348D7" w:rsidRDefault="003348D7" w:rsidP="003348D7">
      <w:pPr>
        <w:pStyle w:val="Title"/>
      </w:pPr>
      <w:r>
        <w:t>Case Title: Smith v. Horizon Robotics Inc.</w:t>
      </w:r>
    </w:p>
    <w:p w14:paraId="04195367" w14:textId="4B8C32F1" w:rsidR="003348D7" w:rsidRDefault="003348D7" w:rsidP="003348D7">
      <w:r w:rsidRPr="003348D7">
        <w:rPr>
          <w:b/>
          <w:bCs/>
        </w:rPr>
        <w:t>Plaintiff</w:t>
      </w:r>
      <w:r>
        <w:t>: Emily Smith</w:t>
      </w:r>
    </w:p>
    <w:p w14:paraId="77F30F7E" w14:textId="5F9875FE" w:rsidR="003348D7" w:rsidRDefault="003348D7" w:rsidP="003348D7">
      <w:r w:rsidRPr="003348D7">
        <w:rPr>
          <w:b/>
          <w:bCs/>
        </w:rPr>
        <w:t>Defendant</w:t>
      </w:r>
      <w:r>
        <w:t>: Horizon Robotics Inc.</w:t>
      </w:r>
    </w:p>
    <w:p w14:paraId="42A63B20" w14:textId="77777777" w:rsidR="003348D7" w:rsidRDefault="003348D7" w:rsidP="003348D7"/>
    <w:p w14:paraId="7E371942" w14:textId="74106151" w:rsidR="003348D7" w:rsidRPr="003348D7" w:rsidRDefault="003348D7" w:rsidP="003348D7">
      <w:pPr>
        <w:rPr>
          <w:b/>
          <w:bCs/>
        </w:rPr>
      </w:pPr>
      <w:r w:rsidRPr="003348D7">
        <w:rPr>
          <w:b/>
          <w:bCs/>
        </w:rPr>
        <w:t>Nature of the Case:</w:t>
      </w:r>
    </w:p>
    <w:p w14:paraId="22D0E2A1" w14:textId="77777777" w:rsidR="003348D7" w:rsidRDefault="003348D7" w:rsidP="003348D7">
      <w:r>
        <w:t>Emily Smith, a former employee of Horizon Robotics Inc., is bringing a legal action against her former employer for alleged wrongful termination and violation of employment rights. Ms. Smith claims that her dismissal was unjust and in violation of employment contracts and labor laws.</w:t>
      </w:r>
    </w:p>
    <w:p w14:paraId="1A6C66A5" w14:textId="42B5F77B" w:rsidR="003348D7" w:rsidRPr="003348D7" w:rsidRDefault="003348D7" w:rsidP="003348D7">
      <w:pPr>
        <w:rPr>
          <w:b/>
          <w:bCs/>
        </w:rPr>
      </w:pPr>
      <w:r w:rsidRPr="003348D7">
        <w:rPr>
          <w:b/>
          <w:bCs/>
        </w:rPr>
        <w:t>Background:</w:t>
      </w:r>
    </w:p>
    <w:p w14:paraId="4BAA903F" w14:textId="01A22AEA" w:rsidR="003348D7" w:rsidRDefault="003348D7" w:rsidP="003348D7">
      <w:r w:rsidRPr="0053209F">
        <w:rPr>
          <w:b/>
          <w:bCs/>
          <w:rPrChange w:id="0" w:author="Deb Ashby" w:date="2023-12-01T17:17:00Z" w16du:dateUtc="2023-12-01T17:17:00Z">
            <w:rPr/>
          </w:rPrChange>
        </w:rPr>
        <w:t>Emily Smith</w:t>
      </w:r>
      <w:r>
        <w:t xml:space="preserve"> was employed by Horizon Robotics Inc. as a senior software engineer for a period of five years. During her tenure, she consistently received positive performance evaluations and contributed significantly to the development of cutting-edge technologies at the company. However, Ms. Smith was unexpectedly terminated from her position on </w:t>
      </w:r>
      <w:del w:id="1" w:author="Deb Ashby" w:date="2023-12-01T17:12:00Z" w16du:dateUtc="2023-12-01T17:12:00Z">
        <w:r w:rsidDel="0034377A">
          <w:delText xml:space="preserve">[Date], </w:delText>
        </w:r>
      </w:del>
      <w:ins w:id="2" w:author="Deb Ashby" w:date="2023-12-01T17:13:00Z" w16du:dateUtc="2023-12-01T17:13:00Z">
        <w:r w:rsidR="0034377A">
          <w:t xml:space="preserve">11/11/2023 </w:t>
        </w:r>
      </w:ins>
      <w:r>
        <w:t>citing "performance issues" as the primary reason for her dismissal.</w:t>
      </w:r>
    </w:p>
    <w:p w14:paraId="0819707E" w14:textId="77777777" w:rsidR="003348D7" w:rsidRDefault="003348D7" w:rsidP="003348D7">
      <w:r>
        <w:t>Ms. Smith contends that the alleged performance issues were never communicated to her during her employment and were raised only as a pretext for termination. She asserts that she was not given the opportunity to address any concerns or improve her performance, which she believes is a violation of the company's internal policies and applicable labor laws.</w:t>
      </w:r>
    </w:p>
    <w:p w14:paraId="5BB4FEA2" w14:textId="1C06163E" w:rsidR="003348D7" w:rsidRPr="003348D7" w:rsidRDefault="003348D7" w:rsidP="003348D7">
      <w:pPr>
        <w:rPr>
          <w:b/>
          <w:bCs/>
        </w:rPr>
      </w:pPr>
      <w:r w:rsidRPr="003348D7">
        <w:rPr>
          <w:b/>
          <w:bCs/>
        </w:rPr>
        <w:t>Key Allegations:</w:t>
      </w:r>
    </w:p>
    <w:p w14:paraId="4999730E" w14:textId="77777777" w:rsidR="003348D7" w:rsidRDefault="003348D7" w:rsidP="003348D7">
      <w:r>
        <w:t>1. Wrongful Termination: Ms. Smith claims that her termination was unjust and without proper cause, violating the terms of her employment contract.</w:t>
      </w:r>
    </w:p>
    <w:p w14:paraId="1EDFB0A3" w14:textId="77777777" w:rsidR="003348D7" w:rsidRDefault="003348D7" w:rsidP="003348D7">
      <w:r>
        <w:t>2. Lack of Due Process: The plaintiff argues that she was not provided with proper notice, warnings, or an opportunity to address any perceived performance issues before her termination.</w:t>
      </w:r>
    </w:p>
    <w:p w14:paraId="06881ACF" w14:textId="77777777" w:rsidR="003348D7" w:rsidRDefault="003348D7" w:rsidP="003348D7">
      <w:r>
        <w:t>3. Breach of Employment Contract: Ms. Smith contends that the termination is a breach of the implied covenant of good faith and fair dealing inherent in all employment contracts.</w:t>
      </w:r>
    </w:p>
    <w:p w14:paraId="2E793684" w14:textId="77777777" w:rsidR="003348D7" w:rsidRDefault="003348D7" w:rsidP="003348D7">
      <w:r>
        <w:t xml:space="preserve">4. Emotional Distress: The plaintiff alleges that the abrupt termination and the </w:t>
      </w:r>
      <w:proofErr w:type="gramStart"/>
      <w:r>
        <w:t>manner in which</w:t>
      </w:r>
      <w:proofErr w:type="gramEnd"/>
      <w:r>
        <w:t xml:space="preserve"> it was carried out caused her significant emotional distress.</w:t>
      </w:r>
    </w:p>
    <w:p w14:paraId="7B2D2C15" w14:textId="77777777" w:rsidR="003348D7" w:rsidRDefault="003348D7" w:rsidP="003348D7"/>
    <w:p w14:paraId="39BDFDCE" w14:textId="77777777" w:rsidR="0034377A" w:rsidRPr="003348D7" w:rsidRDefault="0034377A" w:rsidP="0034377A">
      <w:pPr>
        <w:rPr>
          <w:moveTo w:id="3" w:author="Deb Ashby" w:date="2023-12-01T17:14:00Z" w16du:dateUtc="2023-12-01T17:14:00Z"/>
          <w:b/>
          <w:bCs/>
        </w:rPr>
      </w:pPr>
      <w:moveToRangeStart w:id="4" w:author="Deb Ashby" w:date="2023-12-01T17:14:00Z" w:name="move152343302"/>
      <w:moveTo w:id="5" w:author="Deb Ashby" w:date="2023-12-01T17:14:00Z" w16du:dateUtc="2023-12-01T17:14:00Z">
        <w:r w:rsidRPr="003348D7">
          <w:rPr>
            <w:b/>
            <w:bCs/>
          </w:rPr>
          <w:t>Legal Representation:</w:t>
        </w:r>
      </w:moveTo>
    </w:p>
    <w:p w14:paraId="48BE959C" w14:textId="77777777" w:rsidR="0034377A" w:rsidRDefault="0034377A" w:rsidP="0034377A">
      <w:pPr>
        <w:rPr>
          <w:moveTo w:id="6" w:author="Deb Ashby" w:date="2023-12-01T17:14:00Z" w16du:dateUtc="2023-12-01T17:14:00Z"/>
        </w:rPr>
      </w:pPr>
      <w:moveTo w:id="7" w:author="Deb Ashby" w:date="2023-12-01T17:14:00Z" w16du:dateUtc="2023-12-01T17:14:00Z">
        <w:r>
          <w:t>Emily Smith is represented by [Fictitious Law Firm], with [Attorney Name] serving as her lead counsel. The defense, Horizon Robotics Inc., is represented by [Another Fictitious Law Firm], with [Defense Attorney Name] acting as lead counsel.</w:t>
        </w:r>
      </w:moveTo>
    </w:p>
    <w:moveToRangeEnd w:id="4"/>
    <w:p w14:paraId="0F01226F" w14:textId="1F39385F" w:rsidR="003348D7" w:rsidRPr="003348D7" w:rsidRDefault="003348D7" w:rsidP="003348D7">
      <w:pPr>
        <w:rPr>
          <w:b/>
          <w:bCs/>
        </w:rPr>
      </w:pPr>
      <w:r w:rsidRPr="003348D7">
        <w:rPr>
          <w:b/>
          <w:bCs/>
        </w:rPr>
        <w:t>Relief Sought:</w:t>
      </w:r>
    </w:p>
    <w:p w14:paraId="3992B917" w14:textId="77777777" w:rsidR="003348D7" w:rsidRDefault="003348D7" w:rsidP="003348D7">
      <w:r>
        <w:t xml:space="preserve">Emily Smith seeks reinstatement </w:t>
      </w:r>
      <w:proofErr w:type="gramStart"/>
      <w:r>
        <w:t>to</w:t>
      </w:r>
      <w:proofErr w:type="gramEnd"/>
      <w:r>
        <w:t xml:space="preserve"> her former position, back pay for the period of her unemployment, compensation for emotional distress, and any other damages deemed appropriate by the court.</w:t>
      </w:r>
    </w:p>
    <w:p w14:paraId="6AD93845" w14:textId="554877B8" w:rsidR="003348D7" w:rsidRPr="003348D7" w:rsidDel="0034377A" w:rsidRDefault="003348D7" w:rsidP="003348D7">
      <w:pPr>
        <w:rPr>
          <w:moveFrom w:id="8" w:author="Deb Ashby" w:date="2023-12-01T17:14:00Z" w16du:dateUtc="2023-12-01T17:14:00Z"/>
          <w:b/>
          <w:bCs/>
        </w:rPr>
      </w:pPr>
      <w:moveFromRangeStart w:id="9" w:author="Deb Ashby" w:date="2023-12-01T17:14:00Z" w:name="move152343302"/>
      <w:moveFrom w:id="10" w:author="Deb Ashby" w:date="2023-12-01T17:14:00Z" w16du:dateUtc="2023-12-01T17:14:00Z">
        <w:r w:rsidRPr="003348D7" w:rsidDel="0034377A">
          <w:rPr>
            <w:b/>
            <w:bCs/>
          </w:rPr>
          <w:t>Legal Representation:</w:t>
        </w:r>
      </w:moveFrom>
    </w:p>
    <w:p w14:paraId="2A50ABC0" w14:textId="5825B5D8" w:rsidR="003348D7" w:rsidDel="0034377A" w:rsidRDefault="003348D7" w:rsidP="003348D7">
      <w:pPr>
        <w:rPr>
          <w:moveFrom w:id="11" w:author="Deb Ashby" w:date="2023-12-01T17:14:00Z" w16du:dateUtc="2023-12-01T17:14:00Z"/>
        </w:rPr>
      </w:pPr>
      <w:moveFrom w:id="12" w:author="Deb Ashby" w:date="2023-12-01T17:14:00Z" w16du:dateUtc="2023-12-01T17:14:00Z">
        <w:r w:rsidDel="0034377A">
          <w:t>Emily Smith is represented by [Fictitious Law Firm], with [Attorney Name] serving as her lead counsel. The defense, Horizon Robotics Inc., is represented by [Another Fictitious Law Firm], with [Defense Attorney Name] acting as lead counsel.</w:t>
        </w:r>
      </w:moveFrom>
    </w:p>
    <w:moveFromRangeEnd w:id="9"/>
    <w:p w14:paraId="7F21AA2F" w14:textId="701BD80A" w:rsidR="003348D7" w:rsidRPr="003348D7" w:rsidRDefault="003348D7" w:rsidP="003348D7">
      <w:pPr>
        <w:rPr>
          <w:b/>
          <w:bCs/>
        </w:rPr>
      </w:pPr>
      <w:r w:rsidRPr="003348D7">
        <w:rPr>
          <w:b/>
          <w:bCs/>
        </w:rPr>
        <w:t>Status:</w:t>
      </w:r>
    </w:p>
    <w:p w14:paraId="498AD691" w14:textId="77777777" w:rsidR="003348D7" w:rsidRDefault="003348D7" w:rsidP="003348D7">
      <w:r>
        <w:t>The case is currently in the pre-trial discovery phase, with both parties exchanging relevant documents and information. A trial date is anticipated to be set within the next six months.</w:t>
      </w:r>
    </w:p>
    <w:p w14:paraId="3C491A38" w14:textId="02744EF0" w:rsidR="00830CCD" w:rsidRDefault="003348D7" w:rsidP="003348D7">
      <w:r>
        <w:t>Please note that this legal case is entirely fictitious and created for illustrative purposes only. Any resemblance to real persons or entities is purely coincidental.</w:t>
      </w:r>
    </w:p>
    <w:sectPr w:rsidR="0083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b Ashby">
    <w15:presenceInfo w15:providerId="AD" w15:userId="S::deb@trainitnowltd.com::119ae650-9348-43d1-9386-647631c77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D7"/>
    <w:rsid w:val="003348D7"/>
    <w:rsid w:val="0034377A"/>
    <w:rsid w:val="0053209F"/>
    <w:rsid w:val="00830CCD"/>
    <w:rsid w:val="00B6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F55A"/>
  <w15:chartTrackingRefBased/>
  <w15:docId w15:val="{1D75B703-DC75-4686-9736-89F7A5AB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D7"/>
    <w:rPr>
      <w:rFonts w:eastAsiaTheme="majorEastAsia" w:cstheme="majorBidi"/>
      <w:color w:val="272727" w:themeColor="text1" w:themeTint="D8"/>
    </w:rPr>
  </w:style>
  <w:style w:type="paragraph" w:styleId="Title">
    <w:name w:val="Title"/>
    <w:basedOn w:val="Normal"/>
    <w:next w:val="Normal"/>
    <w:link w:val="TitleChar"/>
    <w:uiPriority w:val="10"/>
    <w:qFormat/>
    <w:rsid w:val="00334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D7"/>
    <w:pPr>
      <w:spacing w:before="160"/>
      <w:jc w:val="center"/>
    </w:pPr>
    <w:rPr>
      <w:i/>
      <w:iCs/>
      <w:color w:val="404040" w:themeColor="text1" w:themeTint="BF"/>
    </w:rPr>
  </w:style>
  <w:style w:type="character" w:customStyle="1" w:styleId="QuoteChar">
    <w:name w:val="Quote Char"/>
    <w:basedOn w:val="DefaultParagraphFont"/>
    <w:link w:val="Quote"/>
    <w:uiPriority w:val="29"/>
    <w:rsid w:val="003348D7"/>
    <w:rPr>
      <w:i/>
      <w:iCs/>
      <w:color w:val="404040" w:themeColor="text1" w:themeTint="BF"/>
    </w:rPr>
  </w:style>
  <w:style w:type="paragraph" w:styleId="ListParagraph">
    <w:name w:val="List Paragraph"/>
    <w:basedOn w:val="Normal"/>
    <w:uiPriority w:val="34"/>
    <w:qFormat/>
    <w:rsid w:val="003348D7"/>
    <w:pPr>
      <w:ind w:left="720"/>
      <w:contextualSpacing/>
    </w:pPr>
  </w:style>
  <w:style w:type="character" w:styleId="IntenseEmphasis">
    <w:name w:val="Intense Emphasis"/>
    <w:basedOn w:val="DefaultParagraphFont"/>
    <w:uiPriority w:val="21"/>
    <w:qFormat/>
    <w:rsid w:val="003348D7"/>
    <w:rPr>
      <w:i/>
      <w:iCs/>
      <w:color w:val="0F4761" w:themeColor="accent1" w:themeShade="BF"/>
    </w:rPr>
  </w:style>
  <w:style w:type="paragraph" w:styleId="IntenseQuote">
    <w:name w:val="Intense Quote"/>
    <w:basedOn w:val="Normal"/>
    <w:next w:val="Normal"/>
    <w:link w:val="IntenseQuoteChar"/>
    <w:uiPriority w:val="30"/>
    <w:qFormat/>
    <w:rsid w:val="00334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8D7"/>
    <w:rPr>
      <w:i/>
      <w:iCs/>
      <w:color w:val="0F4761" w:themeColor="accent1" w:themeShade="BF"/>
    </w:rPr>
  </w:style>
  <w:style w:type="character" w:styleId="IntenseReference">
    <w:name w:val="Intense Reference"/>
    <w:basedOn w:val="DefaultParagraphFont"/>
    <w:uiPriority w:val="32"/>
    <w:qFormat/>
    <w:rsid w:val="003348D7"/>
    <w:rPr>
      <w:b/>
      <w:bCs/>
      <w:smallCaps/>
      <w:color w:val="0F4761" w:themeColor="accent1" w:themeShade="BF"/>
      <w:spacing w:val="5"/>
    </w:rPr>
  </w:style>
  <w:style w:type="paragraph" w:styleId="Revision">
    <w:name w:val="Revision"/>
    <w:hidden/>
    <w:uiPriority w:val="99"/>
    <w:semiHidden/>
    <w:rsid w:val="003437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5EE4C476-90F7-49A2-B591-F0419FEDD33A}"/>
</file>

<file path=customXml/itemProps2.xml><?xml version="1.0" encoding="utf-8"?>
<ds:datastoreItem xmlns:ds="http://schemas.openxmlformats.org/officeDocument/2006/customXml" ds:itemID="{2BFB82C5-F863-4FA4-8AEE-77978B56B6CB}"/>
</file>

<file path=customXml/itemProps3.xml><?xml version="1.0" encoding="utf-8"?>
<ds:datastoreItem xmlns:ds="http://schemas.openxmlformats.org/officeDocument/2006/customXml" ds:itemID="{B18AA39E-E7FF-4E35-9D4B-CD03B78CEFAE}"/>
</file>

<file path=docProps/app.xml><?xml version="1.0" encoding="utf-8"?>
<Properties xmlns="http://schemas.openxmlformats.org/officeDocument/2006/extended-properties" xmlns:vt="http://schemas.openxmlformats.org/officeDocument/2006/docPropsVTypes">
  <Template>Normal.dotm</Template>
  <TotalTime>9</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2023-12-01T17:24:00Z</dcterms:created>
  <dcterms:modified xsi:type="dcterms:W3CDTF">2023-12-01T17:24:00Z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25107900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